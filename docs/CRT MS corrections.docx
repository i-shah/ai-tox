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80"/>
      </w:pPr>
      <w:r>
        <w:rPr>
          <w:rFonts w:cs="Times New Roman" w:ascii="Times New Roman" w:hAnsi="Times New Roman"/>
        </w:rPr>
        <w:t>EDITORIAL TRACE RESPONSES</w:t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verify the changes made to the above addresses................................................... 1</w:t>
      </w:r>
      <w:r/>
    </w:p>
    <w:p>
      <w:pPr>
        <w:pStyle w:val="Normal"/>
      </w:pPr>
      <w:r>
        <w:rPr>
          <w:rFonts w:cs="Times New Roman" w:ascii="Times New Roman" w:hAnsi="Times New Roman"/>
        </w:rPr>
        <w:t xml:space="preserve">YES THESE </w:t>
      </w:r>
      <w:r>
        <w:rPr>
          <w:rFonts w:cs="Times New Roman" w:ascii="Times New Roman" w:hAnsi="Times New Roman"/>
        </w:rPr>
        <w:t xml:space="preserve">ADDRESSES </w:t>
      </w:r>
      <w:r>
        <w:rPr>
          <w:rFonts w:cs="Times New Roman" w:ascii="Times New Roman" w:hAnsi="Times New Roman"/>
        </w:rPr>
        <w:t>ARE CORRECT</w:t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A citation to Table 1 was added here because it is not cited in the paper. Is this</w:t>
      </w:r>
      <w:r/>
    </w:p>
    <w:p>
      <w:pPr>
        <w:pStyle w:val="Normal"/>
      </w:pPr>
      <w:r>
        <w:rPr>
          <w:rFonts w:cs="Times New Roman" w:ascii="Times New Roman" w:hAnsi="Times New Roman"/>
        </w:rPr>
        <w:t>location correct?............................................................................................................. 11</w:t>
      </w:r>
      <w:r/>
    </w:p>
    <w:p>
      <w:pPr>
        <w:pStyle w:val="Normal"/>
      </w:pPr>
      <w:r>
        <w:rPr>
          <w:rFonts w:cs="Times New Roman" w:ascii="Times New Roman" w:hAnsi="Times New Roman"/>
        </w:rPr>
        <w:t>YES THIS IS THE CORRECT LOCATION</w:t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supply the name and location of the publisher in ref 4. ........................................28</w:t>
      </w:r>
      <w:r/>
    </w:p>
    <w:p>
      <w:pPr>
        <w:pStyle w:val="Normal"/>
      </w:pPr>
      <w:r>
        <w:rPr>
          <w:rFonts w:cs="Times New Roman" w:ascii="Times New Roman" w:hAnsi="Times New Roman"/>
        </w:rPr>
        <w:t>Name of publisher: European Chemicals Agency</w:t>
      </w:r>
      <w:r/>
    </w:p>
    <w:p>
      <w:pPr>
        <w:pStyle w:val="Normal"/>
      </w:pPr>
      <w:r>
        <w:rPr>
          <w:rFonts w:cs="Times New Roman" w:ascii="Times New Roman" w:hAnsi="Times New Roman"/>
        </w:rPr>
        <w:t>Location: Helsinki, Finland</w:t>
      </w:r>
      <w:r/>
    </w:p>
    <w:p>
      <w:pPr>
        <w:pStyle w:val="Normal"/>
      </w:pPr>
      <w:r>
        <w:rPr>
          <w:rFonts w:cs="Times New Roman" w:ascii="Times New Roman" w:hAnsi="Times New Roman"/>
        </w:rPr>
        <w:t xml:space="preserve">URL: </w:t>
      </w:r>
      <w:hyperlink r:id="rId2">
        <w:r>
          <w:rPr>
            <w:rStyle w:val="InternetLink"/>
            <w:rFonts w:cs="Times New Roman" w:ascii="Times New Roman" w:hAnsi="Times New Roman"/>
          </w:rPr>
          <w:t>https://echa.europa.eu/information-on-chemicals/pre-registered-substances</w:t>
        </w:r>
      </w:hyperlink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verify the changes made to the above reference. .................................................. 28</w:t>
      </w:r>
      <w:r/>
    </w:p>
    <w:p>
      <w:pPr>
        <w:pStyle w:val="Normal"/>
      </w:pPr>
      <w:r>
        <w:rPr>
          <w:rFonts w:cs="Times New Roman" w:ascii="Times New Roman" w:hAnsi="Times New Roman"/>
        </w:rPr>
        <w:t>AGREE</w:t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supply the volume number and page range, and name and location of the</w:t>
      </w:r>
      <w:r/>
    </w:p>
    <w:p>
      <w:pPr>
        <w:pStyle w:val="Normal"/>
      </w:pPr>
      <w:r>
        <w:rPr>
          <w:rFonts w:cs="Times New Roman" w:ascii="Times New Roman" w:hAnsi="Times New Roman"/>
        </w:rPr>
        <w:t>publisher in ref 27. ......................................................................................................... 29</w:t>
      </w:r>
      <w:r/>
    </w:p>
    <w:p>
      <w:pPr>
        <w:pStyle w:val="Normal"/>
      </w:pPr>
      <w:r>
        <w:rPr>
          <w:rFonts w:cs="Times New Roman" w:ascii="Times New Roman" w:hAnsi="Times New Roman"/>
        </w:rPr>
        <w:t>PLEASE CHANGE ref 27 to:</w:t>
      </w:r>
      <w:r/>
    </w:p>
    <w:p>
      <w:pPr>
        <w:pStyle w:val="Normal"/>
      </w:pPr>
      <w:r>
        <w:rPr>
          <w:rFonts w:cs="Times New Roman"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5"/>
        </w:rPr>
        <w:t>Martin MT</w:t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5"/>
        </w:rPr>
        <w:t>, Judson RS, Reif DM, Kavlock RJ, Dix DJ. Profiling chemicals based on chronic toxicity results from the U.S. EPA ToxRef Database. </w:t>
      </w:r>
      <w:r>
        <w:rPr>
          <w:rStyle w:val="Emphasis"/>
          <w:rFonts w:cs="Times New Roman" w:ascii="Helvetica Neue;Helvetica;Arial;sans-serif" w:hAnsi="Helvetica Neue;Helvetica;Arial;sans-serif"/>
          <w:b w:val="false"/>
          <w:color w:val="000000"/>
          <w:spacing w:val="0"/>
          <w:sz w:val="25"/>
        </w:rPr>
        <w:t>Environmental Health Perspectives</w:t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5"/>
        </w:rPr>
        <w:t>. 117: 392-9. PMID </w:t>
      </w:r>
      <w:hyperlink r:id="rId3" w:tgtFrame="_blank">
        <w:r>
          <w:rPr>
            <w:rStyle w:val="InternetLink"/>
            <w:rFonts w:cs="Times New Roman"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33FF"/>
            <w:spacing w:val="0"/>
            <w:sz w:val="25"/>
            <w:u w:val="none"/>
            <w:effect w:val="none"/>
            <w:shd w:fill="F9F9F9" w:val="clear"/>
          </w:rPr>
          <w:t>19337514</w:t>
        </w:r>
      </w:hyperlink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5"/>
        </w:rPr>
        <w:t>DOI: </w:t>
      </w:r>
      <w:hyperlink r:id="rId4" w:tgtFrame="_blank">
        <w:r>
          <w:rPr>
            <w:rStyle w:val="InternetLink"/>
            <w:rFonts w:cs="Times New Roman"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33FF"/>
            <w:spacing w:val="0"/>
            <w:sz w:val="25"/>
            <w:u w:val="none"/>
            <w:effect w:val="none"/>
            <w:shd w:fill="F9F9F9" w:val="clear"/>
          </w:rPr>
          <w:t>10.1289/ehp.0800074</w:t>
        </w:r>
      </w:hyperlink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supply the name and location of the publisher in ref 33. ................................... 30</w:t>
      </w:r>
      <w:r/>
    </w:p>
    <w:p>
      <w:pPr>
        <w:pStyle w:val="Normal"/>
      </w:pPr>
      <w:r>
        <w:rPr>
          <w:rFonts w:cs="Times New Roman" w:ascii="Times New Roman" w:hAnsi="Times New Roman"/>
        </w:rPr>
        <w:t xml:space="preserve">THIS REFERENCE IS FOR THE RDKit OPENSOURCE SOFTWARE PUBLISHED ON THE WEB AT </w:t>
      </w:r>
      <w:hyperlink r:id="rId5">
        <w:r>
          <w:rPr>
            <w:rStyle w:val="InternetLink"/>
            <w:rFonts w:cs="Times New Roman" w:ascii="Times New Roman" w:hAnsi="Times New Roman"/>
          </w:rPr>
          <w:t>http://www.rdkit.org</w:t>
        </w:r>
      </w:hyperlink>
      <w:hyperlink r:id="rId6">
        <w:r>
          <w:rPr>
            <w:rFonts w:cs="Times New Roman" w:ascii="Times New Roman" w:hAnsi="Times New Roman"/>
          </w:rPr>
          <w:t xml:space="preserve"> by G. Landrum. </w:t>
        </w:r>
      </w:hyperlink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verify the changes made to the above reference. .................................................. 31</w:t>
      </w:r>
      <w:r/>
    </w:p>
    <w:p>
      <w:pPr>
        <w:pStyle w:val="Normal"/>
      </w:pPr>
      <w:r>
        <w:rPr>
          <w:rFonts w:cs="Times New Roman" w:ascii="Times New Roman" w:hAnsi="Times New Roman"/>
        </w:rPr>
        <w:t>AGREE</w:t>
      </w:r>
      <w:r/>
    </w:p>
    <w:p>
      <w:pPr>
        <w:pStyle w:val="Normal"/>
        <w:rPr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</w:rPr>
        <w:t>Author: Please verify the changes made to the above reference. .................................................. 31</w:t>
      </w:r>
      <w:r/>
    </w:p>
    <w:p>
      <w:pPr>
        <w:pStyle w:val="Normal"/>
      </w:pPr>
      <w:r>
        <w:rPr>
          <w:rFonts w:cs="Times New Roman" w:ascii="Times New Roman" w:hAnsi="Times New Roman"/>
        </w:rPr>
        <w:t>AGREE</w:t>
      </w:r>
      <w:r/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Author Corrections</w:t>
      </w:r>
      <w:r/>
    </w:p>
    <w:tbl>
      <w:tblPr>
        <w:tblStyle w:val="TableGrid"/>
        <w:tblW w:w="88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5393"/>
      </w:tblGrid>
      <w:tr>
        <w:trPr/>
        <w:tc>
          <w:tcPr>
            <w:tcW w:w="3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Date:</w:t>
            </w:r>
            <w:r/>
          </w:p>
        </w:tc>
        <w:tc>
          <w:tcPr>
            <w:tcW w:w="5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ins w:id="0" w:author="Shah, Imran" w:date="2017-08-22T10:53:00Z">
              <w:r>
                <w:rPr>
                  <w:rFonts w:ascii="Times New Roman" w:hAnsi="Times New Roman"/>
                </w:rPr>
                <w:t>08</w:t>
              </w:r>
            </w:ins>
            <w:r>
              <w:rPr>
                <w:rFonts w:ascii="Times New Roman" w:hAnsi="Times New Roman"/>
              </w:rPr>
              <w:t>-22-2017</w:t>
            </w:r>
            <w:r/>
          </w:p>
        </w:tc>
      </w:tr>
      <w:tr>
        <w:trPr/>
        <w:tc>
          <w:tcPr>
            <w:tcW w:w="3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Manuscript Number:</w:t>
            </w:r>
            <w:r/>
          </w:p>
        </w:tc>
        <w:tc>
          <w:tcPr>
            <w:tcW w:w="5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cs="Arial"/>
                <w:color w:val="333333"/>
                <w:sz w:val="18"/>
                <w:szCs w:val="18"/>
                <w:u w:val="single"/>
              </w:rPr>
              <w:t>10.1021/acs.chemrestox.7b00084</w:t>
            </w:r>
            <w:r/>
          </w:p>
        </w:tc>
      </w:tr>
      <w:tr>
        <w:trPr/>
        <w:tc>
          <w:tcPr>
            <w:tcW w:w="3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Corresponding Author Name:</w:t>
            </w:r>
            <w:r/>
          </w:p>
        </w:tc>
        <w:tc>
          <w:tcPr>
            <w:tcW w:w="5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Imran Shah</w:t>
            </w:r>
            <w:r/>
          </w:p>
        </w:tc>
      </w:tr>
    </w:tbl>
    <w:p>
      <w:pPr>
        <w:pStyle w:val="Normal"/>
        <w:rPr>
          <w:sz w:val="22"/>
          <w:sz w:val="22"/>
          <w:szCs w:val="24"/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provide your text corrections in the table below and then send this document and any other necessary files by e-mail to </w:t>
      </w:r>
      <w:hyperlink r:id="rId7">
        <w:r>
          <w:rPr>
            <w:rStyle w:val="InternetLink"/>
            <w:rFonts w:ascii="Times New Roman" w:hAnsi="Times New Roman"/>
          </w:rPr>
          <w:t>acsproof@acs.org</w:t>
        </w:r>
      </w:hyperlink>
      <w:r>
        <w:rPr>
          <w:rFonts w:ascii="Times New Roman" w:hAnsi="Times New Roman"/>
        </w:rPr>
        <w:t>.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NOTE that the first three rows shown are simply examples to show how to fill out the table. They can be deleted if you prefer.</w:t>
      </w:r>
      <w:r/>
    </w:p>
    <w:p>
      <w:pPr>
        <w:pStyle w:val="Normal"/>
        <w:rPr>
          <w:sz w:val="22"/>
          <w:sz w:val="22"/>
          <w:szCs w:val="24"/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Style w:val="TableGrid"/>
        <w:tblW w:w="8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88"/>
        <w:gridCol w:w="2937"/>
        <w:gridCol w:w="2890"/>
      </w:tblGrid>
      <w:tr>
        <w:trPr>
          <w:tblHeader w:val="true"/>
          <w:cantSplit w:val="true"/>
        </w:trPr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Line Number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Action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Current Text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New Text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 24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cs="AdvOT2e364b11" w:ascii="AdvOT2e364b11" w:hAnsi="AdvOT2e364b11"/>
                <w:sz w:val="20"/>
                <w:szCs w:val="20"/>
              </w:rPr>
              <w:t>classi</w:t>
            </w:r>
            <w:r>
              <w:rPr>
                <w:rFonts w:cs="AdvOT2e364b11+fb" w:ascii="AdvOT2e364b11+fb" w:hAnsi="AdvOT2e364b11+fb"/>
                <w:sz w:val="20"/>
                <w:szCs w:val="20"/>
              </w:rPr>
              <w:t>fi</w:t>
            </w:r>
            <w:r>
              <w:rPr>
                <w:rFonts w:cs="AdvOT2e364b11" w:ascii="AdvOT2e364b11" w:hAnsi="AdvOT2e364b11"/>
                <w:sz w:val="20"/>
                <w:szCs w:val="20"/>
              </w:rPr>
              <w:t>cation, and regression trees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cs="AdvOT2e364b11" w:ascii="AdvOT2e364b11" w:hAnsi="AdvOT2e364b11"/>
                <w:sz w:val="20"/>
                <w:szCs w:val="20"/>
              </w:rPr>
              <w:t>classi</w:t>
            </w:r>
            <w:r>
              <w:rPr>
                <w:rFonts w:cs="AdvOT2e364b11+fb" w:ascii="AdvOT2e364b11+fb" w:hAnsi="AdvOT2e364b11+fb"/>
                <w:sz w:val="20"/>
                <w:szCs w:val="20"/>
              </w:rPr>
              <w:t>fi</w:t>
            </w:r>
            <w:r>
              <w:rPr>
                <w:rFonts w:cs="AdvOT2e364b11" w:ascii="AdvOT2e364b11" w:hAnsi="AdvOT2e364b11"/>
                <w:sz w:val="20"/>
                <w:szCs w:val="20"/>
              </w:rPr>
              <w:t>cation and regression trees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 355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FF1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 217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bioactivity assays </w:t>
            </w:r>
            <w:r>
              <w:rPr>
                <w:rFonts w:ascii="Times New Roman" w:hAnsi="Times New Roman"/>
                <w:color w:val="FF0000"/>
              </w:rPr>
              <w:t>are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bioactivity assays </w:t>
            </w:r>
            <w:r>
              <w:rPr>
                <w:rFonts w:ascii="Times New Roman" w:hAnsi="Times New Roman"/>
                <w:color w:val="FF0000"/>
              </w:rPr>
              <w:t>is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 442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Figure. 2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Figure 2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Global search</w:t>
            </w:r>
            <w:r/>
          </w:p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replace 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posthoc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 hoc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Lines 612-613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cs="Tahoma" w:ascii="Tahoma" w:hAnsi="Tahoma"/>
                <w:color w:val="000000"/>
                <w:sz w:val="20"/>
                <w:szCs w:val="20"/>
              </w:rPr>
              <w:t>HepG2MicrotubuleCSK</w:t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rFonts w:ascii="Times New Roman" w:hAnsi="Times New Roman"/>
              </w:rPr>
            </w:pPr>
            <w:r>
              <w:rPr>
                <w:rFonts w:cs="Tahoma" w:ascii="Tahoma" w:hAnsi="Tahoma"/>
                <w:color w:val="000000"/>
                <w:sz w:val="20"/>
                <w:szCs w:val="20"/>
              </w:rPr>
              <w:t>HepG2 Microtubule CSK</w:t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1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>
                <w:sz w:val="22"/>
                <w:sz w:val="22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4"/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“machine learning workflow” on page D after line 365 line breaks, which should be removed. If it is not possible to remove the line breaks then they should be shown as follows:</w:t>
      </w:r>
      <w:r/>
    </w:p>
    <w:p>
      <w:pPr>
        <w:pStyle w:val="Normal"/>
        <w:spacing w:before="0" w:after="0"/>
        <w:rPr>
          <w:sz w:val="22"/>
          <w:sz w:val="22"/>
          <w:szCs w:val="24"/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Statement 1</w:t>
      </w:r>
      <w:r/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Statement 2 with some formula</w:t>
      </w:r>
      <w:r/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Statement 3 with some </w:t>
      </w:r>
      <w:r/>
    </w:p>
    <w:p>
      <w:pPr>
        <w:pStyle w:val="Normal"/>
        <w:spacing w:before="0" w:after="0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formula and line-break</w:t>
      </w:r>
      <w:r/>
    </w:p>
    <w:p>
      <w:pPr>
        <w:pStyle w:val="Normal"/>
        <w:rPr>
          <w:sz w:val="22"/>
          <w:sz w:val="22"/>
          <w:szCs w:val="24"/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indentation after the line break should be at the same level as the parent line +1 space</w:t>
      </w:r>
      <w:r/>
    </w:p>
    <w:p>
      <w:pPr>
        <w:pStyle w:val="Normal"/>
        <w:rPr>
          <w:sz w:val="22"/>
          <w:sz w:val="22"/>
          <w:szCs w:val="24"/>
          <w:rFonts w:ascii="Times New Roman" w:hAnsi="Times New Roman"/>
        </w:rPr>
      </w:pPr>
      <w:bookmarkStart w:id="0" w:name="_GoBack"/>
      <w:bookmarkStart w:id="1" w:name="_GoBack"/>
      <w:bookmarkEnd w:id="1"/>
      <w:r>
        <w:rPr>
          <w:rFonts w:ascii="Times New Roman" w:hAnsi="Times New Roman"/>
        </w:rPr>
      </w:r>
      <w:r/>
    </w:p>
    <w:p>
      <w:pPr>
        <w:pStyle w:val="Normal"/>
        <w:spacing w:before="0" w:after="180"/>
        <w:ind w:hanging="0"/>
        <w:rPr>
          <w:rFonts w:ascii="Times New Roman" w:hAnsi="Times New Roman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AdvOT2e364b11">
    <w:charset w:val="01"/>
    <w:family w:val="roman"/>
    <w:pitch w:val="variable"/>
  </w:font>
  <w:font w:name="AdvOT2e364b11+fb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2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unhideWhenUsed="1" w:semiHidden="1" w:uiPriority="99" w:name="Placeholder Text"/>
    <w:lsdException w:qFormat="1" w:semiHidden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uiPriority="99" w:name="Mention"/>
  </w:latentStyles>
  <w:style w:type="paragraph" w:styleId="Normal" w:default="1">
    <w:name w:val="Normal"/>
    <w:autoRedefine/>
    <w:rsid w:val="008d49a7"/>
    <w:pPr>
      <w:widowControl/>
      <w:suppressAutoHyphens w:val="true"/>
      <w:bidi w:val="0"/>
      <w:spacing w:before="0" w:after="180"/>
      <w:jc w:val="left"/>
    </w:pPr>
    <w:rPr>
      <w:rFonts w:ascii="Arial" w:hAnsi="Arial" w:eastAsia="Times New Roman" w:cs="Times New Roman"/>
      <w:color w:val="auto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9"/>
    <w:rsid w:val="002e1864"/>
    <w:pPr>
      <w:keepNext/>
      <w:pageBreakBefore/>
      <w:spacing w:before="240" w:after="180"/>
      <w:outlineLvl w:val="0"/>
    </w:pPr>
    <w:rPr>
      <w:rFonts w:cs="Arial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rsid w:val="00594cb3"/>
    <w:pPr>
      <w:keepNext/>
      <w:spacing w:before="240" w:after="18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rsid w:val="00594cb3"/>
    <w:pPr>
      <w:keepNext/>
      <w:spacing w:before="24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Heading3"/>
    <w:link w:val="Heading4Char"/>
    <w:autoRedefine/>
    <w:uiPriority w:val="99"/>
    <w:rsid w:val="003d736f"/>
    <w:pPr>
      <w:spacing w:before="240" w:after="120"/>
      <w:outlineLvl w:val="3"/>
    </w:pPr>
    <w:rPr>
      <w:bCs w:val="false"/>
      <w:i/>
      <w:sz w:val="24"/>
      <w:szCs w:val="20"/>
      <w:u w:val="single"/>
    </w:rPr>
  </w:style>
  <w:style w:type="paragraph" w:styleId="Heading5">
    <w:name w:val="Heading 5"/>
    <w:basedOn w:val="Heading4"/>
    <w:link w:val="Heading5Char"/>
    <w:autoRedefine/>
    <w:uiPriority w:val="99"/>
    <w:rsid w:val="00e40977"/>
    <w:pPr>
      <w:outlineLvl w:val="4"/>
    </w:pPr>
    <w:rPr>
      <w:rFonts w:ascii="Times New Roman" w:hAnsi="Times New Roman"/>
      <w:bCs/>
      <w:i w:val="false"/>
      <w:iCs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="Calibri" w:hAnsi="Calibri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="Cambria" w:hAnsi="Cambria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="Cambria" w:hAnsi="Cambria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99"/>
    <w:semiHidden/>
    <w:rPr>
      <w:rFonts w:ascii="Arial" w:hAnsi="Arial"/>
      <w:sz w:val="22"/>
      <w:szCs w:val="24"/>
    </w:rPr>
  </w:style>
  <w:style w:type="character" w:styleId="TitleChar" w:customStyle="1">
    <w:name w:val="Title Char"/>
    <w:basedOn w:val="DefaultParagraphFont"/>
    <w:link w:val="Title"/>
    <w:uiPriority w:val="10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QUERY" w:customStyle="1">
    <w:name w:val="QUERY"/>
    <w:basedOn w:val="DefaultParagraphFont"/>
    <w:uiPriority w:val="99"/>
    <w:rsid w:val="00e40977"/>
    <w:rPr>
      <w:rFonts w:ascii="Arial" w:hAnsi="Arial" w:cs="Times New Roman"/>
      <w:b/>
      <w:color w:val="008000"/>
      <w:sz w:val="18"/>
      <w:lang w:val="en-US" w:eastAsia="en-US"/>
    </w:rPr>
  </w:style>
  <w:style w:type="character" w:styleId="StyleDarkRed" w:customStyle="1">
    <w:name w:val="Style Dark Red"/>
    <w:basedOn w:val="DefaultParagraphFont"/>
    <w:uiPriority w:val="99"/>
    <w:rsid w:val="008d2d44"/>
    <w:rPr>
      <w:rFonts w:cs="Times New Roman"/>
      <w:color w:val="800000"/>
    </w:rPr>
  </w:style>
  <w:style w:type="character" w:styleId="FooterChar" w:customStyle="1">
    <w:name w:val="Footer Char"/>
    <w:basedOn w:val="DefaultParagraphFont"/>
    <w:link w:val="Footer"/>
    <w:uiPriority w:val="99"/>
    <w:semiHidden/>
    <w:rPr>
      <w:rFonts w:ascii="Arial" w:hAnsi="Arial"/>
      <w:sz w:val="22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rFonts w:ascii="Arial" w:hAnsi="Arial"/>
      <w:sz w:val="22"/>
      <w:szCs w:val="24"/>
    </w:rPr>
  </w:style>
  <w:style w:type="character" w:styleId="InternetLink">
    <w:name w:val="Internet Link"/>
    <w:basedOn w:val="DefaultParagraphFont"/>
    <w:uiPriority w:val="99"/>
    <w:rsid w:val="00b257f6"/>
    <w:rPr>
      <w:rFonts w:cs="Times New Roman"/>
      <w:color w:val="0000FF"/>
      <w:u w:val="single"/>
      <w:lang w:val="zxx" w:eastAsia="zxx" w:bidi="zxx"/>
    </w:rPr>
  </w:style>
  <w:style w:type="character" w:styleId="ListLabel1">
    <w:name w:val="ListLabel 1"/>
    <w:rPr>
      <w:rFonts w:cs="Times New Roman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Ahead" w:customStyle="1">
    <w:name w:val="A-head"/>
    <w:basedOn w:val="Heading2"/>
    <w:next w:val="Normal"/>
    <w:autoRedefine/>
    <w:uiPriority w:val="99"/>
    <w:rsid w:val="005650cb"/>
    <w:pPr>
      <w:spacing w:before="240" w:after="120"/>
    </w:pPr>
    <w:rPr>
      <w:i w:val="false"/>
      <w:sz w:val="32"/>
    </w:rPr>
  </w:style>
  <w:style w:type="paragraph" w:styleId="Bhead" w:customStyle="1">
    <w:name w:val="B-head"/>
    <w:basedOn w:val="Heading3"/>
    <w:next w:val="Normal"/>
    <w:uiPriority w:val="99"/>
    <w:rsid w:val="00215645"/>
    <w:pPr/>
    <w:rPr>
      <w:i/>
      <w:sz w:val="24"/>
    </w:rPr>
  </w:style>
  <w:style w:type="paragraph" w:styleId="Chead" w:customStyle="1">
    <w:name w:val="C-head"/>
    <w:basedOn w:val="Heading4"/>
    <w:next w:val="Normal"/>
    <w:uiPriority w:val="99"/>
    <w:pPr>
      <w:spacing w:before="120" w:after="120"/>
      <w:ind w:left="360" w:hanging="0"/>
    </w:pPr>
    <w:rPr>
      <w:bCs/>
      <w:iCs/>
      <w:sz w:val="22"/>
    </w:rPr>
  </w:style>
  <w:style w:type="paragraph" w:styleId="Dhead" w:customStyle="1">
    <w:name w:val="D-head"/>
    <w:basedOn w:val="Heading5"/>
    <w:uiPriority w:val="99"/>
    <w:pPr>
      <w:spacing w:before="0" w:after="0"/>
    </w:pPr>
    <w:rPr>
      <w:rFonts w:ascii="Arial" w:hAnsi="Arial"/>
      <w:i/>
      <w:iCs w:val="false"/>
      <w:sz w:val="20"/>
      <w:szCs w:val="20"/>
    </w:rPr>
  </w:style>
  <w:style w:type="paragraph" w:styleId="Text" w:customStyle="1">
    <w:name w:val="text"/>
    <w:basedOn w:val="Normal"/>
    <w:uiPriority w:val="99"/>
    <w:rsid w:val="00ba15cc"/>
    <w:pPr>
      <w:spacing w:lineRule="exact" w:line="300" w:before="0" w:after="120"/>
    </w:pPr>
    <w:rPr>
      <w:szCs w:val="20"/>
    </w:rPr>
  </w:style>
  <w:style w:type="paragraph" w:styleId="DONNA" w:customStyle="1">
    <w:name w:val="DONNA"/>
    <w:basedOn w:val="Normal"/>
    <w:uiPriority w:val="99"/>
    <w:rsid w:val="003c226a"/>
    <w:pPr>
      <w:widowControl w:val="false"/>
      <w:jc w:val="both"/>
      <w:textAlignment w:val="baseline"/>
    </w:pPr>
    <w:rPr>
      <w:b/>
      <w:color w:val="008000"/>
      <w:sz w:val="24"/>
    </w:rPr>
  </w:style>
  <w:style w:type="paragraph" w:styleId="AParagraph" w:customStyle="1">
    <w:name w:val="A-Paragraph"/>
    <w:basedOn w:val="Normal"/>
    <w:autoRedefine/>
    <w:uiPriority w:val="99"/>
    <w:rsid w:val="00047bc4"/>
    <w:pPr>
      <w:spacing w:before="0" w:after="240"/>
    </w:pPr>
    <w:rPr>
      <w:sz w:val="24"/>
      <w:szCs w:val="18"/>
    </w:rPr>
  </w:style>
  <w:style w:type="paragraph" w:styleId="BParagraph" w:customStyle="1">
    <w:name w:val="B_Paragraph"/>
    <w:basedOn w:val="Normal"/>
    <w:autoRedefine/>
    <w:uiPriority w:val="99"/>
    <w:rsid w:val="003a0653"/>
    <w:pPr>
      <w:spacing w:before="0" w:after="240"/>
      <w:ind w:firstLine="240"/>
    </w:pPr>
    <w:rPr>
      <w:sz w:val="24"/>
    </w:rPr>
  </w:style>
  <w:style w:type="paragraph" w:styleId="Bullet" w:customStyle="1">
    <w:name w:val="Bullet"/>
    <w:basedOn w:val="AParagraph"/>
    <w:autoRedefine/>
    <w:uiPriority w:val="99"/>
    <w:rsid w:val="00254fba"/>
    <w:pPr>
      <w:spacing w:before="60" w:after="0"/>
      <w:ind w:right="-120" w:hanging="0"/>
    </w:pPr>
    <w:rPr>
      <w:color w:val="000000"/>
    </w:rPr>
  </w:style>
  <w:style w:type="paragraph" w:styleId="Bullet2" w:customStyle="1">
    <w:name w:val="Bullet 2"/>
    <w:basedOn w:val="Bullet"/>
    <w:autoRedefine/>
    <w:uiPriority w:val="99"/>
    <w:rsid w:val="00573d11"/>
    <w:pPr/>
    <w:rPr/>
  </w:style>
  <w:style w:type="paragraph" w:styleId="Title">
    <w:name w:val="Title"/>
    <w:basedOn w:val="Normal"/>
    <w:link w:val="TitleChar"/>
    <w:autoRedefine/>
    <w:uiPriority w:val="99"/>
    <w:rsid w:val="005650cb"/>
    <w:pPr>
      <w:spacing w:before="240" w:after="60"/>
      <w:outlineLvl w:val="0"/>
    </w:pPr>
    <w:rPr>
      <w:rFonts w:cs="Arial"/>
      <w:b/>
      <w:bCs/>
      <w:sz w:val="36"/>
      <w:szCs w:val="32"/>
    </w:rPr>
  </w:style>
  <w:style w:type="paragraph" w:styleId="Contents1">
    <w:name w:val="Contents 1"/>
    <w:basedOn w:val="Normal"/>
    <w:next w:val="Normal"/>
    <w:autoRedefine/>
    <w:uiPriority w:val="99"/>
    <w:semiHidden/>
    <w:rsid w:val="00c801c0"/>
    <w:pPr/>
    <w:rPr>
      <w:b/>
      <w:sz w:val="24"/>
    </w:rPr>
  </w:style>
  <w:style w:type="paragraph" w:styleId="Glossary" w:customStyle="1">
    <w:name w:val="Glossary"/>
    <w:basedOn w:val="Heading4"/>
    <w:next w:val="AParagraph"/>
    <w:autoRedefine/>
    <w:uiPriority w:val="99"/>
    <w:rsid w:val="00be1379"/>
    <w:pPr/>
    <w:rPr>
      <w:i w:val="false"/>
    </w:rPr>
  </w:style>
  <w:style w:type="paragraph" w:styleId="Term" w:customStyle="1">
    <w:name w:val="Term"/>
    <w:basedOn w:val="AParagraph"/>
    <w:autoRedefine/>
    <w:uiPriority w:val="99"/>
    <w:rsid w:val="00be1379"/>
    <w:pPr/>
    <w:rPr>
      <w:b/>
    </w:rPr>
  </w:style>
  <w:style w:type="paragraph" w:styleId="Footer">
    <w:name w:val="Footer"/>
    <w:basedOn w:val="Normal"/>
    <w:link w:val="FooterChar"/>
    <w:autoRedefine/>
    <w:uiPriority w:val="99"/>
    <w:rsid w:val="00dc0a63"/>
    <w:pPr>
      <w:spacing w:before="0" w:after="0"/>
      <w:jc w:val="right"/>
    </w:pPr>
    <w:rPr>
      <w:sz w:val="24"/>
    </w:rPr>
  </w:style>
  <w:style w:type="paragraph" w:styleId="Screenshot" w:customStyle="1">
    <w:name w:val="screenshot"/>
    <w:basedOn w:val="AParagraph"/>
    <w:autoRedefine/>
    <w:uiPriority w:val="99"/>
    <w:rsid w:val="00114732"/>
    <w:pPr>
      <w:keepNext/>
      <w:spacing w:before="360" w:after="360"/>
      <w:ind w:right="-120" w:hanging="0"/>
      <w:jc w:val="center"/>
    </w:pPr>
    <w:rPr>
      <w:color w:val="000000"/>
    </w:rPr>
  </w:style>
  <w:style w:type="paragraph" w:styleId="Tipbox" w:customStyle="1">
    <w:name w:val="Tipbox"/>
    <w:basedOn w:val="Normal"/>
    <w:autoRedefine/>
    <w:uiPriority w:val="99"/>
    <w:rsid w:val="00254fba"/>
    <w:pPr>
      <w:pBdr>
        <w:top w:val="single" w:sz="6" w:space="1" w:color="00000A" w:shadow="1"/>
        <w:left w:val="single" w:sz="6" w:space="4" w:color="00000A" w:shadow="1"/>
        <w:bottom w:val="single" w:sz="6" w:space="1" w:color="00000A" w:shadow="1"/>
        <w:right w:val="single" w:sz="6" w:space="4" w:color="00000A" w:shadow="1"/>
      </w:pBdr>
      <w:spacing w:before="360" w:after="360"/>
      <w:ind w:left="2000" w:right="2000" w:hanging="0"/>
    </w:pPr>
    <w:rPr>
      <w:sz w:val="24"/>
      <w:szCs w:val="20"/>
    </w:rPr>
  </w:style>
  <w:style w:type="paragraph" w:styleId="Screencaps" w:customStyle="1">
    <w:name w:val="screencaps"/>
    <w:basedOn w:val="Normal"/>
    <w:autoRedefine/>
    <w:uiPriority w:val="99"/>
    <w:rsid w:val="00114732"/>
    <w:pPr>
      <w:keepLines/>
      <w:spacing w:before="0" w:after="60"/>
      <w:jc w:val="center"/>
    </w:pPr>
    <w:rPr>
      <w:rFonts w:eastAsia="Arial Unicode MS" w:cs="Arial Unicode MS"/>
      <w:sz w:val="24"/>
      <w:szCs w:val="20"/>
    </w:rPr>
  </w:style>
  <w:style w:type="paragraph" w:styleId="JENNIFER" w:customStyle="1">
    <w:name w:val="JENNIFER"/>
    <w:basedOn w:val="Normal"/>
    <w:autoRedefine/>
    <w:uiPriority w:val="99"/>
    <w:rsid w:val="00451e53"/>
    <w:pPr>
      <w:spacing w:before="0" w:after="60"/>
    </w:pPr>
    <w:rPr>
      <w:bCs/>
      <w:color w:val="800000"/>
      <w:szCs w:val="22"/>
    </w:rPr>
  </w:style>
  <w:style w:type="paragraph" w:styleId="NEW" w:customStyle="1">
    <w:name w:val="NEW"/>
    <w:basedOn w:val="Normal"/>
    <w:autoRedefine/>
    <w:uiPriority w:val="99"/>
    <w:rsid w:val="00451e53"/>
    <w:pPr>
      <w:spacing w:before="0" w:after="60"/>
    </w:pPr>
    <w:rPr>
      <w:bCs/>
      <w:color w:val="800000"/>
      <w:szCs w:val="22"/>
    </w:rPr>
  </w:style>
  <w:style w:type="paragraph" w:styleId="STATUS" w:customStyle="1">
    <w:name w:val="STATUS"/>
    <w:basedOn w:val="Normal"/>
    <w:autoRedefine/>
    <w:uiPriority w:val="99"/>
    <w:rsid w:val="00451e53"/>
    <w:pPr/>
    <w:rPr>
      <w:b/>
      <w:color w:val="800000"/>
      <w:szCs w:val="22"/>
    </w:rPr>
  </w:style>
  <w:style w:type="paragraph" w:styleId="ACSHeader" w:customStyle="1">
    <w:name w:val="ACS Header"/>
    <w:basedOn w:val="Normal"/>
    <w:uiPriority w:val="99"/>
    <w:rsid w:val="009f6f7f"/>
    <w:pPr>
      <w:widowControl w:val="false"/>
      <w:tabs>
        <w:tab w:val="center" w:pos="4320" w:leader="none"/>
      </w:tabs>
    </w:pPr>
    <w:rPr>
      <w:b/>
      <w:iCs/>
      <w:sz w:val="20"/>
      <w:szCs w:val="20"/>
    </w:rPr>
  </w:style>
  <w:style w:type="paragraph" w:styleId="ACS9pt" w:customStyle="1">
    <w:name w:val="ACS 9 pt"/>
    <w:basedOn w:val="Normal"/>
    <w:uiPriority w:val="99"/>
    <w:rsid w:val="009f6f7f"/>
    <w:pPr>
      <w:widowControl w:val="false"/>
      <w:tabs>
        <w:tab w:val="center" w:pos="4320" w:leader="none"/>
      </w:tabs>
    </w:pPr>
    <w:rPr>
      <w:iCs/>
      <w:sz w:val="18"/>
      <w:szCs w:val="20"/>
    </w:rPr>
  </w:style>
  <w:style w:type="paragraph" w:styleId="ACSABCBullet" w:customStyle="1">
    <w:name w:val="ACS ABC Bullet"/>
    <w:basedOn w:val="Normal"/>
    <w:uiPriority w:val="99"/>
    <w:rsid w:val="009f6f7f"/>
    <w:pPr>
      <w:widowControl w:val="false"/>
      <w:tabs>
        <w:tab w:val="center" w:pos="4320" w:leader="none"/>
      </w:tabs>
    </w:pPr>
    <w:rPr>
      <w:iCs/>
      <w:sz w:val="18"/>
      <w:szCs w:val="20"/>
    </w:rPr>
  </w:style>
  <w:style w:type="paragraph" w:styleId="ACSBullet" w:customStyle="1">
    <w:name w:val="ACS Bullet"/>
    <w:basedOn w:val="Normal"/>
    <w:uiPriority w:val="99"/>
    <w:rsid w:val="009f6f7f"/>
    <w:pPr>
      <w:widowControl w:val="false"/>
      <w:tabs>
        <w:tab w:val="center" w:pos="4320" w:leader="none"/>
      </w:tabs>
    </w:pPr>
    <w:rPr>
      <w:iCs/>
      <w:sz w:val="18"/>
      <w:szCs w:val="20"/>
    </w:rPr>
  </w:style>
  <w:style w:type="paragraph" w:styleId="ACSCheckbox" w:customStyle="1">
    <w:name w:val="ACS Checkbox"/>
    <w:basedOn w:val="Normal"/>
    <w:uiPriority w:val="99"/>
    <w:rsid w:val="009f6f7f"/>
    <w:pPr>
      <w:widowControl w:val="false"/>
      <w:tabs>
        <w:tab w:val="center" w:pos="4320" w:leader="none"/>
      </w:tabs>
    </w:pPr>
    <w:rPr>
      <w:b/>
      <w:bCs/>
      <w:sz w:val="40"/>
      <w:szCs w:val="20"/>
    </w:rPr>
  </w:style>
  <w:style w:type="paragraph" w:styleId="ACSUnderline" w:customStyle="1">
    <w:name w:val="ACS Underline"/>
    <w:basedOn w:val="ACS9pt"/>
    <w:uiPriority w:val="99"/>
    <w:rsid w:val="00fa5d6f"/>
    <w:pPr/>
    <w:rPr>
      <w:sz w:val="16"/>
    </w:rPr>
  </w:style>
  <w:style w:type="paragraph" w:styleId="Numbered" w:customStyle="1">
    <w:name w:val="Numbered"/>
    <w:basedOn w:val="Normal"/>
    <w:uiPriority w:val="99"/>
    <w:rsid w:val="00ba15cc"/>
    <w:pPr/>
    <w:rPr>
      <w:rFonts w:cs="Arial"/>
      <w:szCs w:val="20"/>
    </w:rPr>
  </w:style>
  <w:style w:type="paragraph" w:styleId="Textbold" w:customStyle="1">
    <w:name w:val="textbold"/>
    <w:basedOn w:val="Text"/>
    <w:uiPriority w:val="99"/>
    <w:rsid w:val="00ba15cc"/>
    <w:pPr/>
    <w:rPr>
      <w:b/>
    </w:rPr>
  </w:style>
  <w:style w:type="paragraph" w:styleId="Textable" w:customStyle="1">
    <w:name w:val="textable"/>
    <w:basedOn w:val="Text"/>
    <w:uiPriority w:val="99"/>
    <w:rsid w:val="00ba15cc"/>
    <w:pPr/>
    <w:rPr>
      <w:sz w:val="20"/>
    </w:rPr>
  </w:style>
  <w:style w:type="paragraph" w:styleId="Textablebold" w:customStyle="1">
    <w:name w:val="textablebold"/>
    <w:basedOn w:val="Textable"/>
    <w:uiPriority w:val="99"/>
    <w:rsid w:val="00ba15cc"/>
    <w:pPr>
      <w:spacing w:lineRule="exact" w:line="260"/>
    </w:pPr>
    <w:rPr>
      <w:b/>
    </w:rPr>
  </w:style>
  <w:style w:type="paragraph" w:styleId="Bulletreport" w:customStyle="1">
    <w:name w:val="bullet_report"/>
    <w:basedOn w:val="Normal"/>
    <w:uiPriority w:val="99"/>
    <w:rsid w:val="00d92935"/>
    <w:pPr/>
    <w:rPr>
      <w:b/>
      <w:sz w:val="20"/>
      <w:szCs w:val="20"/>
    </w:rPr>
  </w:style>
  <w:style w:type="paragraph" w:styleId="BodyText2">
    <w:name w:val="Body Text 2"/>
    <w:basedOn w:val="Normal"/>
    <w:link w:val="BodyText2Char"/>
    <w:autoRedefine/>
    <w:uiPriority w:val="99"/>
    <w:rsid w:val="008d49a7"/>
    <w:pPr>
      <w:widowControl w:val="false"/>
      <w:tabs>
        <w:tab w:val="left" w:pos="6588" w:leader="none"/>
      </w:tabs>
      <w:spacing w:lineRule="auto" w:line="264" w:before="0" w:after="0"/>
    </w:pPr>
    <w:rPr>
      <w:rFonts w:cs="Arial"/>
      <w:sz w:val="16"/>
      <w:szCs w:val="20"/>
    </w:rPr>
  </w:style>
  <w:style w:type="paragraph" w:styleId="H3" w:customStyle="1">
    <w:name w:val="H3"/>
    <w:basedOn w:val="Heading3"/>
    <w:autoRedefine/>
    <w:uiPriority w:val="99"/>
    <w:rsid w:val="002c35cb"/>
    <w:pPr/>
    <w:rPr>
      <w:color w:val="333333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b257f6"/>
    <w:pPr>
      <w:spacing w:after="18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ha.europa.eu/information-on-chemicals/pre-registered-substances" TargetMode="External"/><Relationship Id="rId3" Type="http://schemas.openxmlformats.org/officeDocument/2006/relationships/hyperlink" Target="http://www.ncbi.nlm.nih.gov/pubmed/19337514" TargetMode="External"/><Relationship Id="rId4" Type="http://schemas.openxmlformats.org/officeDocument/2006/relationships/hyperlink" Target="http://doi.org/10.1289/ehp.0800074" TargetMode="External"/><Relationship Id="rId5" Type="http://schemas.openxmlformats.org/officeDocument/2006/relationships/hyperlink" Target="http://www.rdkit.org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acsproof@acs.org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LibreOffice/4.3.7.2$Linux_X86_64 LibreOffice_project/430$Build-2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2017-08-22T14:53:00Z</dcterms:created>
  <dc:creator>ACS</dc:creator>
  <dc:language>en-US</dc:language>
  <cp:lastModifiedBy>Imran Shah</cp:lastModifiedBy>
  <dcterms:modified xsi:type="dcterms:W3CDTF">2017-08-31T11:45:49Z</dcterms:modified>
  <cp:revision>9</cp:revision>
  <dc:title>Author Corrections</dc:title>
</cp:coreProperties>
</file>